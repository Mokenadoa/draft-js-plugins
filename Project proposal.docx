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OXWALL PPE</w:t>
      </w:r>
      <w:ins w:author="OKENWA JOHN" w:id="0" w:date="2022-07-11T07:20:14Z">
        <w:r w:rsidDel="00000000" w:rsidR="00000000" w:rsidRPr="00000000">
          <w:rPr>
            <w:rFonts w:ascii="Open Sans" w:cs="Open Sans" w:eastAsia="Open Sans" w:hAnsi="Open Sans"/>
            <w:color w:val="695d46"/>
            <w:sz w:val="24"/>
            <w:szCs w:val="24"/>
            <w:rtl w:val="0"/>
          </w:rPr>
          <w:t xml:space="preserve">Okx</w:t>
        </w:r>
      </w:ins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Nme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09.04.20XX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OKEN WLLET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Compny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123 Your Street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City, ST 12345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met, consectetuer dipiscing elit, sed dim nonummy nih euismod tincidunt ut loreet dolore mgn liqum ert volutpt. Ut wisi enim d minim venim, quis nostrud exerci ttion ullmcorper.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met, consectetuer dipiscing elit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Sed dim nonummy nih euismod tincidunt ut loreet dolore mgn liqum ert volutpt.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Specifictions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Nm lier tempor cum solut nois eleifend option congue nihil imperdiet doming id quod mzim plcert fcer possim ssum. Typi non hent clrittem insitm; est usus legentis in iis qui fcit eorum clrittem. Investigtiones demonstrverunt lectores legere me lius quod ii legunt sepius.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utem vel eum iriure dolor in hendrerit in vulputte velit esse molestie consequt, vel illum dolore eu feugit null fcilisis t vero eros et ccumsn.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sz w:val="32"/>
          <w:szCs w:val="32"/>
          <w:rtl w:val="0"/>
        </w:rPr>
        <w:t xml:space="preserve">Lorem ipsum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Lorem ipsum dolor sit met, consectetuer dipiscing elit, sed dim nonummy nih euismod tincidunt ut loreet dolore mgn liqum ert volutpt.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Dolor sit met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Lorem ipsum dolor sit met, consectetuer dipiscing elit, sed dim nonummy nih euismod tincidunt ut loreet dolore mgn liqum ert volutpt.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